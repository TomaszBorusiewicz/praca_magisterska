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3F4639" w14:textId="77777777" w:rsidR="008D4E07" w:rsidRDefault="008D4E07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14:paraId="0975A12C" w14:textId="77777777" w:rsidR="008D4E07" w:rsidRDefault="008D4E07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14:paraId="00B4CBC3" w14:textId="77777777" w:rsidR="008D4E07" w:rsidRDefault="008D4E07">
      <w:pPr>
        <w:jc w:val="center"/>
        <w:rPr>
          <w:sz w:val="40"/>
        </w:rPr>
      </w:pPr>
    </w:p>
    <w:p w14:paraId="32F9A2DA" w14:textId="77777777" w:rsidR="008D4E07" w:rsidRDefault="008D4E07" w:rsidP="00A2432E">
      <w:bookmarkStart w:id="0" w:name="_Toc36295646"/>
      <w:bookmarkStart w:id="1" w:name="_Toc36295873"/>
      <w:r>
        <w:rPr>
          <w:sz w:val="32"/>
        </w:rPr>
        <w:t>K</w:t>
      </w:r>
      <w:r>
        <w:t xml:space="preserve">IERUNEK: </w:t>
      </w:r>
      <w:r w:rsidR="00BF2F02">
        <w:t>TELEINFORMATYKA (TIN)</w:t>
      </w:r>
      <w:bookmarkEnd w:id="0"/>
      <w:bookmarkEnd w:id="1"/>
    </w:p>
    <w:p w14:paraId="2DE942B7" w14:textId="77777777" w:rsidR="008D4E07" w:rsidRDefault="008D4E07" w:rsidP="00A2432E">
      <w:r>
        <w:rPr>
          <w:sz w:val="32"/>
        </w:rPr>
        <w:t>S</w:t>
      </w:r>
      <w:r>
        <w:t xml:space="preserve">PECJALNOŚĆ: </w:t>
      </w:r>
      <w:r w:rsidR="00BF2F02">
        <w:t>UTRZYMANIE SIECI TELEINFORMATYCZNYCH (TIU)</w:t>
      </w:r>
    </w:p>
    <w:p w14:paraId="68B12A53" w14:textId="77777777" w:rsidR="008D4E07" w:rsidRDefault="008D4E07">
      <w:pPr>
        <w:rPr>
          <w:sz w:val="28"/>
        </w:rPr>
      </w:pPr>
    </w:p>
    <w:p w14:paraId="6FB1B16A" w14:textId="77777777" w:rsidR="008D4E07" w:rsidRDefault="008D4E07">
      <w:pPr>
        <w:rPr>
          <w:sz w:val="28"/>
        </w:rPr>
      </w:pPr>
    </w:p>
    <w:p w14:paraId="2F7D09A0" w14:textId="619570C6" w:rsidR="008D4E07" w:rsidRPr="00A2432E" w:rsidRDefault="008D4E07" w:rsidP="00A2432E">
      <w:pPr>
        <w:ind w:left="3540"/>
        <w:jc w:val="left"/>
        <w:rPr>
          <w:b/>
          <w:bCs/>
          <w:sz w:val="48"/>
          <w:szCs w:val="48"/>
        </w:rPr>
      </w:pPr>
      <w:bookmarkStart w:id="2" w:name="_Toc36295647"/>
      <w:bookmarkStart w:id="3" w:name="_Toc36295874"/>
      <w:r w:rsidRPr="00A2432E">
        <w:rPr>
          <w:b/>
          <w:bCs/>
          <w:sz w:val="48"/>
          <w:szCs w:val="48"/>
        </w:rPr>
        <w:t>PRACA DYPLOMOWA</w:t>
      </w:r>
      <w:bookmarkStart w:id="4" w:name="_Toc36295648"/>
      <w:bookmarkStart w:id="5" w:name="_Toc36295875"/>
      <w:bookmarkEnd w:id="2"/>
      <w:bookmarkEnd w:id="3"/>
      <w:r w:rsidR="00A2432E">
        <w:rPr>
          <w:b/>
          <w:bCs/>
          <w:sz w:val="48"/>
          <w:szCs w:val="48"/>
        </w:rPr>
        <w:t xml:space="preserve"> </w:t>
      </w:r>
      <w:r w:rsidRPr="00A2432E">
        <w:rPr>
          <w:b/>
          <w:bCs/>
          <w:sz w:val="48"/>
          <w:szCs w:val="48"/>
        </w:rPr>
        <w:t>MAGISTERSKA</w:t>
      </w:r>
      <w:bookmarkEnd w:id="4"/>
      <w:bookmarkEnd w:id="5"/>
    </w:p>
    <w:p w14:paraId="6AE719C9" w14:textId="77777777" w:rsidR="008D4E07" w:rsidRDefault="008D4E07" w:rsidP="00A2432E"/>
    <w:p w14:paraId="16735CB7" w14:textId="77777777" w:rsidR="00A2432E" w:rsidRDefault="00A2432E" w:rsidP="00A2432E">
      <w:pPr>
        <w:ind w:left="35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Wielosystemowa platforma dydaktyczna dla sieci sensorowej </w:t>
      </w:r>
      <w:proofErr w:type="spellStart"/>
      <w:r>
        <w:rPr>
          <w:sz w:val="32"/>
          <w:szCs w:val="32"/>
        </w:rPr>
        <w:t>IoT</w:t>
      </w:r>
      <w:proofErr w:type="spellEnd"/>
    </w:p>
    <w:p w14:paraId="62B89518" w14:textId="77777777" w:rsidR="00A2432E" w:rsidRDefault="00A2432E" w:rsidP="00A2432E">
      <w:pPr>
        <w:jc w:val="left"/>
        <w:rPr>
          <w:sz w:val="32"/>
          <w:szCs w:val="32"/>
        </w:rPr>
      </w:pPr>
    </w:p>
    <w:p w14:paraId="5E3CB7E5" w14:textId="77777777" w:rsidR="00A2432E" w:rsidRPr="00BF2F02" w:rsidRDefault="00A2432E" w:rsidP="00A2432E">
      <w:pPr>
        <w:ind w:left="3540"/>
        <w:jc w:val="left"/>
        <w:rPr>
          <w:sz w:val="32"/>
          <w:szCs w:val="32"/>
          <w:lang w:val="en-GB"/>
        </w:rPr>
      </w:pPr>
      <w:r w:rsidRPr="00BF2F02">
        <w:rPr>
          <w:sz w:val="32"/>
          <w:szCs w:val="32"/>
          <w:lang w:val="en-GB"/>
        </w:rPr>
        <w:t>An educational platform for t</w:t>
      </w:r>
      <w:r>
        <w:rPr>
          <w:sz w:val="32"/>
          <w:szCs w:val="32"/>
          <w:lang w:val="en-GB"/>
        </w:rPr>
        <w:t>he IoT multi-system sensor network</w:t>
      </w:r>
    </w:p>
    <w:p w14:paraId="5A67C7E6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5A6C981F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1314C7BD" w14:textId="77777777" w:rsidR="00A2432E" w:rsidRPr="00BF2F02" w:rsidRDefault="00A2432E" w:rsidP="00A2432E">
      <w:pPr>
        <w:jc w:val="left"/>
        <w:rPr>
          <w:sz w:val="36"/>
          <w:lang w:val="en-GB"/>
        </w:rPr>
      </w:pPr>
    </w:p>
    <w:p w14:paraId="1F3F5569" w14:textId="77777777" w:rsidR="00A2432E" w:rsidRDefault="00A2432E" w:rsidP="00A2432E">
      <w:pPr>
        <w:ind w:left="2832" w:firstLine="708"/>
        <w:jc w:val="left"/>
        <w:rPr>
          <w:sz w:val="28"/>
        </w:rPr>
      </w:pPr>
      <w:r>
        <w:rPr>
          <w:sz w:val="28"/>
        </w:rPr>
        <w:t>Autor :   TOMASZ BORUSIEWICZ</w:t>
      </w:r>
    </w:p>
    <w:p w14:paraId="5CD542E6" w14:textId="60323DA7" w:rsidR="008D4E07" w:rsidRPr="00A2432E" w:rsidRDefault="008D4E07" w:rsidP="00A2432E"/>
    <w:p w14:paraId="7C744A7E" w14:textId="77777777" w:rsidR="008D4E07" w:rsidRDefault="008D4E07" w:rsidP="00A2432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9BE3AA9" w14:textId="77777777" w:rsidR="008D4E07" w:rsidRDefault="008D4E07" w:rsidP="00A2432E">
      <w:pPr>
        <w:rPr>
          <w:sz w:val="36"/>
        </w:rPr>
      </w:pPr>
    </w:p>
    <w:p w14:paraId="01DD2AC8" w14:textId="77777777" w:rsidR="008D4E07" w:rsidRDefault="00203FB3" w:rsidP="00A2432E">
      <w:pPr>
        <w:ind w:left="4248" w:firstLine="708"/>
        <w:rPr>
          <w:sz w:val="32"/>
        </w:rPr>
      </w:pPr>
      <w:r>
        <w:rPr>
          <w:sz w:val="32"/>
        </w:rPr>
        <w:t xml:space="preserve">Opiekun </w:t>
      </w:r>
      <w:r w:rsidR="008D4E07">
        <w:rPr>
          <w:sz w:val="32"/>
        </w:rPr>
        <w:t xml:space="preserve"> </w:t>
      </w:r>
      <w:r>
        <w:rPr>
          <w:sz w:val="32"/>
        </w:rPr>
        <w:t>pracy</w:t>
      </w:r>
      <w:r w:rsidR="008D4E07">
        <w:rPr>
          <w:sz w:val="32"/>
        </w:rPr>
        <w:t>:</w:t>
      </w:r>
    </w:p>
    <w:p w14:paraId="1CBEF5C7" w14:textId="1296915B" w:rsidR="008D4E07" w:rsidRDefault="008D4E07" w:rsidP="00A243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_Toc36295649"/>
      <w:bookmarkStart w:id="7" w:name="_Toc36295876"/>
      <w:r w:rsidR="00BF2F02">
        <w:t>Dr hab.</w:t>
      </w:r>
      <w:r w:rsidR="00A2432E">
        <w:t xml:space="preserve"> </w:t>
      </w:r>
      <w:r w:rsidR="00BF2F02">
        <w:t xml:space="preserve">inż. Kamil </w:t>
      </w:r>
      <w:proofErr w:type="spellStart"/>
      <w:r w:rsidR="00BF2F02">
        <w:t>Staniec</w:t>
      </w:r>
      <w:bookmarkEnd w:id="6"/>
      <w:bookmarkEnd w:id="7"/>
      <w:proofErr w:type="spellEnd"/>
    </w:p>
    <w:p w14:paraId="64E792D5" w14:textId="77777777" w:rsidR="008D4E07" w:rsidRDefault="008D4E07">
      <w:pPr>
        <w:rPr>
          <w:sz w:val="28"/>
        </w:rPr>
      </w:pPr>
    </w:p>
    <w:p w14:paraId="22F8E76C" w14:textId="77777777" w:rsidR="00BF2F02" w:rsidRDefault="00BF2F02">
      <w:pPr>
        <w:rPr>
          <w:sz w:val="28"/>
        </w:rPr>
      </w:pPr>
    </w:p>
    <w:p w14:paraId="41D2DF3E" w14:textId="77777777" w:rsidR="008D4E07" w:rsidRDefault="008D4E07">
      <w:pPr>
        <w:rPr>
          <w:sz w:val="28"/>
        </w:rPr>
      </w:pPr>
    </w:p>
    <w:p w14:paraId="51CB3287" w14:textId="77777777" w:rsidR="008D4E07" w:rsidRDefault="008D4E07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14:paraId="7B5E392F" w14:textId="77777777" w:rsidR="008D4E07" w:rsidRDefault="008D4E07">
      <w:pPr>
        <w:pBdr>
          <w:bottom w:val="single" w:sz="4" w:space="1" w:color="000000"/>
        </w:pBdr>
        <w:rPr>
          <w:sz w:val="32"/>
        </w:rPr>
      </w:pPr>
    </w:p>
    <w:p w14:paraId="5EF756C7" w14:textId="77777777" w:rsidR="008D4E07" w:rsidRDefault="008D4E07">
      <w:pPr>
        <w:pBdr>
          <w:bottom w:val="single" w:sz="4" w:space="1" w:color="000000"/>
        </w:pBdr>
        <w:tabs>
          <w:tab w:val="left" w:pos="2655"/>
        </w:tabs>
        <w:rPr>
          <w:sz w:val="32"/>
        </w:rPr>
      </w:pPr>
    </w:p>
    <w:p w14:paraId="51C8F658" w14:textId="77777777" w:rsidR="008D4E07" w:rsidRDefault="008D4E07">
      <w:pPr>
        <w:pBdr>
          <w:bottom w:val="single" w:sz="4" w:space="1" w:color="000000"/>
        </w:pBdr>
        <w:rPr>
          <w:sz w:val="32"/>
        </w:rPr>
      </w:pPr>
    </w:p>
    <w:p w14:paraId="41B921BE" w14:textId="027415A6" w:rsidR="000E4B2D" w:rsidRDefault="000E4B2D">
      <w:pPr>
        <w:pBdr>
          <w:bottom w:val="single" w:sz="4" w:space="1" w:color="000000"/>
        </w:pBdr>
        <w:rPr>
          <w:sz w:val="32"/>
        </w:rPr>
      </w:pPr>
    </w:p>
    <w:p w14:paraId="3A6F3CF3" w14:textId="5882003C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0E4FD2FE" w14:textId="11115D37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6231C6E4" w14:textId="68BC498B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1A5E4279" w14:textId="6438B53D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7ACCF0AB" w14:textId="77777777" w:rsidR="00A2432E" w:rsidRDefault="00A2432E">
      <w:pPr>
        <w:pBdr>
          <w:bottom w:val="single" w:sz="4" w:space="1" w:color="000000"/>
        </w:pBdr>
        <w:rPr>
          <w:sz w:val="32"/>
        </w:rPr>
      </w:pPr>
    </w:p>
    <w:p w14:paraId="71A2E7BF" w14:textId="2076F3FA" w:rsidR="008D4E07" w:rsidRDefault="00AE453F" w:rsidP="00A2432E">
      <w:pPr>
        <w:jc w:val="center"/>
      </w:pPr>
      <w:bookmarkStart w:id="8" w:name="_Toc36295650"/>
      <w:bookmarkStart w:id="9" w:name="_Toc36295877"/>
      <w:r>
        <w:t>WROCŁAW</w:t>
      </w:r>
      <w:r w:rsidR="00BF2F02">
        <w:t xml:space="preserve"> 2020</w:t>
      </w:r>
      <w:bookmarkEnd w:id="8"/>
      <w:bookmarkEnd w:id="9"/>
    </w:p>
    <w:p w14:paraId="28FFA97C" w14:textId="1B2C0BC2" w:rsidR="00854C06" w:rsidRPr="00A2432E" w:rsidRDefault="00854C06" w:rsidP="00A2432E">
      <w:pPr>
        <w:rPr>
          <w:b/>
          <w:bCs/>
          <w:sz w:val="28"/>
          <w:szCs w:val="22"/>
        </w:rPr>
      </w:pPr>
      <w:bookmarkStart w:id="10" w:name="_Toc36295651"/>
      <w:bookmarkStart w:id="11" w:name="_Toc36295878"/>
      <w:r w:rsidRPr="00A2432E">
        <w:rPr>
          <w:b/>
          <w:bCs/>
          <w:sz w:val="28"/>
          <w:szCs w:val="22"/>
        </w:rPr>
        <w:lastRenderedPageBreak/>
        <w:t>SPIS TREŚC</w:t>
      </w:r>
      <w:bookmarkEnd w:id="10"/>
      <w:r w:rsidRPr="00A2432E">
        <w:rPr>
          <w:b/>
          <w:bCs/>
          <w:sz w:val="28"/>
          <w:szCs w:val="22"/>
        </w:rPr>
        <w:t>I</w:t>
      </w:r>
      <w:bookmarkEnd w:id="11"/>
    </w:p>
    <w:p w14:paraId="5A985630" w14:textId="76048DD2" w:rsidR="00A2432E" w:rsidRPr="00E14B03" w:rsidRDefault="00854C06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301486" w:history="1">
        <w:r w:rsidR="00A2432E" w:rsidRPr="004010DA">
          <w:rPr>
            <w:rStyle w:val="Hyperlink"/>
            <w:noProof/>
          </w:rPr>
          <w:t>INDEKS SYMBOLI</w:t>
        </w:r>
        <w:r w:rsidR="00A2432E">
          <w:rPr>
            <w:noProof/>
            <w:webHidden/>
          </w:rPr>
          <w:tab/>
        </w:r>
        <w:r w:rsidR="00A2432E">
          <w:rPr>
            <w:noProof/>
            <w:webHidden/>
          </w:rPr>
          <w:fldChar w:fldCharType="begin"/>
        </w:r>
        <w:r w:rsidR="00A2432E">
          <w:rPr>
            <w:noProof/>
            <w:webHidden/>
          </w:rPr>
          <w:instrText xml:space="preserve"> PAGEREF _Toc36301486 \h </w:instrText>
        </w:r>
        <w:r w:rsidR="00A2432E">
          <w:rPr>
            <w:noProof/>
            <w:webHidden/>
          </w:rPr>
        </w:r>
        <w:r w:rsidR="00A2432E">
          <w:rPr>
            <w:noProof/>
            <w:webHidden/>
          </w:rPr>
          <w:fldChar w:fldCharType="separate"/>
        </w:r>
        <w:r w:rsidR="00A2432E">
          <w:rPr>
            <w:noProof/>
            <w:webHidden/>
          </w:rPr>
          <w:t>2</w:t>
        </w:r>
        <w:r w:rsidR="00A2432E">
          <w:rPr>
            <w:noProof/>
            <w:webHidden/>
          </w:rPr>
          <w:fldChar w:fldCharType="end"/>
        </w:r>
      </w:hyperlink>
    </w:p>
    <w:p w14:paraId="212F496E" w14:textId="37B2DD3C" w:rsidR="00A2432E" w:rsidRPr="00E14B03" w:rsidRDefault="00A2432E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7" w:history="1">
        <w:r w:rsidRPr="004010DA">
          <w:rPr>
            <w:rStyle w:val="Hyperlink"/>
            <w:noProof/>
          </w:rPr>
          <w:t>INDEKS SKRÓTOWCÓW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20BA35" w14:textId="59538D02" w:rsidR="00A2432E" w:rsidRPr="00E14B03" w:rsidRDefault="00A2432E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8" w:history="1">
        <w:r w:rsidRPr="004010DA">
          <w:rPr>
            <w:rStyle w:val="Hyperlink"/>
            <w:noProof/>
          </w:rPr>
          <w:t>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945467" w14:textId="0E2ADC56" w:rsidR="00A2432E" w:rsidRPr="00E14B03" w:rsidRDefault="00A2432E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89" w:history="1">
        <w:r w:rsidRPr="004010DA">
          <w:rPr>
            <w:rStyle w:val="Hyperlink"/>
            <w:noProof/>
          </w:rPr>
          <w:t>SŁOWA KLUCZOWE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6C265" w14:textId="66B679BE" w:rsidR="00A2432E" w:rsidRPr="00E14B03" w:rsidRDefault="00A2432E">
      <w:pPr>
        <w:pStyle w:val="TOC1"/>
        <w:tabs>
          <w:tab w:val="right" w:leader="dot" w:pos="9061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6301490" w:history="1">
        <w:r w:rsidRPr="004010DA">
          <w:rPr>
            <w:rStyle w:val="Hyperlink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5B9CF" w14:textId="7C155CDC" w:rsidR="00854C06" w:rsidRDefault="00854C06">
      <w:r>
        <w:rPr>
          <w:b/>
          <w:bCs/>
          <w:noProof/>
        </w:rPr>
        <w:fldChar w:fldCharType="end"/>
      </w:r>
    </w:p>
    <w:p w14:paraId="7E5549DD" w14:textId="77777777" w:rsidR="00854C06" w:rsidRPr="00854C06" w:rsidRDefault="00854C06" w:rsidP="00854C06"/>
    <w:p w14:paraId="26D1E170" w14:textId="79E956C2" w:rsidR="00854C06" w:rsidRDefault="00854C06" w:rsidP="00854C06"/>
    <w:p w14:paraId="07B24B10" w14:textId="4545BC4B" w:rsidR="00854C06" w:rsidRDefault="00854C06" w:rsidP="00854C06">
      <w:pPr>
        <w:pStyle w:val="Heading1"/>
      </w:pPr>
      <w:bookmarkStart w:id="12" w:name="_Toc36301486"/>
      <w:r>
        <w:t>INDEKS SYMBOLI</w:t>
      </w:r>
      <w:bookmarkEnd w:id="12"/>
    </w:p>
    <w:p w14:paraId="1F5573DF" w14:textId="2C4AF7B2" w:rsidR="00854C06" w:rsidRDefault="00854C06" w:rsidP="00854C06"/>
    <w:p w14:paraId="530D3EA8" w14:textId="3E298873" w:rsidR="00854C06" w:rsidRDefault="00854C06" w:rsidP="00854C06"/>
    <w:p w14:paraId="5A648050" w14:textId="5C9B636A" w:rsidR="00854C06" w:rsidRDefault="00854C06" w:rsidP="00854C06"/>
    <w:p w14:paraId="5041B7FE" w14:textId="043C66FD" w:rsidR="00854C06" w:rsidRDefault="00854C06" w:rsidP="00854C06"/>
    <w:p w14:paraId="1C47B7FA" w14:textId="0669B0EA" w:rsidR="00854C06" w:rsidRDefault="00854C06" w:rsidP="00854C06"/>
    <w:p w14:paraId="1FB4B23D" w14:textId="7E5D2471" w:rsidR="00854C06" w:rsidRDefault="00854C06" w:rsidP="00854C06">
      <w:pPr>
        <w:pStyle w:val="Heading1"/>
      </w:pPr>
      <w:bookmarkStart w:id="13" w:name="_Toc36301487"/>
      <w:r>
        <w:t>INDEKS SKRÓTOWCÓW</w:t>
      </w:r>
      <w:bookmarkEnd w:id="13"/>
    </w:p>
    <w:p w14:paraId="564BFBAF" w14:textId="3C03537F" w:rsidR="00854C06" w:rsidRDefault="00854C06" w:rsidP="00854C06"/>
    <w:p w14:paraId="66A710B1" w14:textId="3238432C" w:rsidR="00854C06" w:rsidRDefault="00854C06" w:rsidP="00854C06"/>
    <w:p w14:paraId="3375C5E7" w14:textId="6450B62A" w:rsidR="00854C06" w:rsidRDefault="00EA6FB4" w:rsidP="00EA6FB4">
      <w:pPr>
        <w:pStyle w:val="Heading1"/>
      </w:pPr>
      <w:bookmarkStart w:id="14" w:name="_Toc36301488"/>
      <w:r>
        <w:t>STRESZCZENIE</w:t>
      </w:r>
      <w:bookmarkEnd w:id="14"/>
    </w:p>
    <w:p w14:paraId="07695B14" w14:textId="59006438" w:rsidR="00EA6FB4" w:rsidRDefault="00EA6FB4" w:rsidP="00EA6FB4">
      <w:pPr>
        <w:rPr>
          <w:szCs w:val="24"/>
        </w:rPr>
      </w:pPr>
    </w:p>
    <w:p w14:paraId="7F11915B" w14:textId="6002482B" w:rsidR="00EA6FB4" w:rsidRDefault="00EA6FB4" w:rsidP="00EA6FB4">
      <w:pPr>
        <w:rPr>
          <w:szCs w:val="24"/>
        </w:rPr>
      </w:pPr>
    </w:p>
    <w:p w14:paraId="52977A0E" w14:textId="155DFDE3" w:rsidR="00EA6FB4" w:rsidRDefault="00EA6FB4" w:rsidP="00EA6FB4">
      <w:pPr>
        <w:pStyle w:val="Heading1"/>
      </w:pPr>
      <w:bookmarkStart w:id="15" w:name="_Toc36301489"/>
      <w:r>
        <w:t>SŁOWA KLUCZOWE</w:t>
      </w:r>
      <w:bookmarkEnd w:id="15"/>
    </w:p>
    <w:p w14:paraId="51E1BD7D" w14:textId="6C0937F3" w:rsidR="00EA6FB4" w:rsidRDefault="00EA6FB4" w:rsidP="00EA6FB4"/>
    <w:p w14:paraId="38B4438A" w14:textId="768FCC16" w:rsidR="004138D4" w:rsidRDefault="004138D4" w:rsidP="00EA6FB4"/>
    <w:p w14:paraId="61A2EC8D" w14:textId="0B74D7CE" w:rsidR="004138D4" w:rsidRDefault="004138D4" w:rsidP="00A2432E">
      <w:pPr>
        <w:pStyle w:val="Heading1"/>
      </w:pPr>
      <w:bookmarkStart w:id="16" w:name="_Toc36301490"/>
      <w:r>
        <w:t>W</w:t>
      </w:r>
      <w:r w:rsidR="00A2432E">
        <w:t>prowadzenie</w:t>
      </w:r>
      <w:bookmarkEnd w:id="16"/>
    </w:p>
    <w:p w14:paraId="1C87B3E8" w14:textId="1D0D9C5B" w:rsidR="00A2432E" w:rsidRDefault="00A2432E" w:rsidP="00A2432E"/>
    <w:p w14:paraId="2E341711" w14:textId="38E8BBA3" w:rsidR="00A2432E" w:rsidRPr="00A2432E" w:rsidRDefault="00A2432E" w:rsidP="00A2432E">
      <w:pPr>
        <w:ind w:left="708"/>
      </w:pPr>
      <w:r>
        <w:t xml:space="preserve">W obecnych czasach </w:t>
      </w:r>
      <w:bookmarkStart w:id="17" w:name="_GoBack"/>
      <w:bookmarkEnd w:id="17"/>
    </w:p>
    <w:sectPr w:rsidR="00A2432E" w:rsidRPr="00A2432E">
      <w:footnotePr>
        <w:pos w:val="beneathText"/>
      </w:footnotePr>
      <w:pgSz w:w="11905" w:h="16837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F4B55" w14:textId="77777777" w:rsidR="00E14B03" w:rsidRDefault="00E14B03" w:rsidP="00BF2F02">
      <w:r>
        <w:separator/>
      </w:r>
    </w:p>
  </w:endnote>
  <w:endnote w:type="continuationSeparator" w:id="0">
    <w:p w14:paraId="2CB86418" w14:textId="77777777" w:rsidR="00E14B03" w:rsidRDefault="00E14B03" w:rsidP="00BF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2E218" w14:textId="77777777" w:rsidR="00E14B03" w:rsidRDefault="00E14B03" w:rsidP="00BF2F02">
      <w:r>
        <w:separator/>
      </w:r>
    </w:p>
  </w:footnote>
  <w:footnote w:type="continuationSeparator" w:id="0">
    <w:p w14:paraId="22479BF9" w14:textId="77777777" w:rsidR="00E14B03" w:rsidRDefault="00E14B03" w:rsidP="00BF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3FB3"/>
    <w:rsid w:val="000349BC"/>
    <w:rsid w:val="000E4B2D"/>
    <w:rsid w:val="00131D1F"/>
    <w:rsid w:val="00203FB3"/>
    <w:rsid w:val="004138D4"/>
    <w:rsid w:val="005B37D8"/>
    <w:rsid w:val="00854C06"/>
    <w:rsid w:val="008D4E07"/>
    <w:rsid w:val="00A2432E"/>
    <w:rsid w:val="00A54FBD"/>
    <w:rsid w:val="00AE453F"/>
    <w:rsid w:val="00BF2F02"/>
    <w:rsid w:val="00C15089"/>
    <w:rsid w:val="00E14B03"/>
    <w:rsid w:val="00EA6FB4"/>
    <w:rsid w:val="00E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6C017"/>
  <w15:chartTrackingRefBased/>
  <w15:docId w15:val="{3D094B95-09EC-4F67-9703-647FC45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FB4"/>
    <w:pPr>
      <w:suppressAutoHyphens/>
      <w:jc w:val="both"/>
    </w:pPr>
    <w:rPr>
      <w:sz w:val="24"/>
      <w:lang w:val="pl-PL" w:eastAsia="ar-SA"/>
    </w:rPr>
  </w:style>
  <w:style w:type="paragraph" w:styleId="Heading1">
    <w:name w:val="heading 1"/>
    <w:basedOn w:val="Normal"/>
    <w:next w:val="Normal"/>
    <w:qFormat/>
    <w:rsid w:val="000E4B2D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E4B2D"/>
    <w:pPr>
      <w:keepNext/>
      <w:numPr>
        <w:ilvl w:val="1"/>
        <w:numId w:val="1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BodyText"/>
  </w:style>
  <w:style w:type="paragraph" w:styleId="TOCHeading">
    <w:name w:val="TOC Heading"/>
    <w:basedOn w:val="Heading1"/>
    <w:next w:val="Normal"/>
    <w:uiPriority w:val="39"/>
    <w:unhideWhenUsed/>
    <w:qFormat/>
    <w:rsid w:val="00854C06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4C06"/>
  </w:style>
  <w:style w:type="paragraph" w:styleId="TOC2">
    <w:name w:val="toc 2"/>
    <w:basedOn w:val="Normal"/>
    <w:next w:val="Normal"/>
    <w:autoRedefine/>
    <w:uiPriority w:val="39"/>
    <w:unhideWhenUsed/>
    <w:rsid w:val="00854C06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4C06"/>
    <w:pPr>
      <w:ind w:left="400"/>
    </w:pPr>
  </w:style>
  <w:style w:type="character" w:styleId="Hyperlink">
    <w:name w:val="Hyperlink"/>
    <w:uiPriority w:val="99"/>
    <w:unhideWhenUsed/>
    <w:rsid w:val="00854C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F675-9208-48DF-9572-ACD0D5DC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POLITECHNIKA WROCŁAWSKA</vt:lpstr>
      <vt:lpstr>POLITECHNIKA WROCŁAWSKA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Borusiewicz, Tomasz (Nokia - PL/Wroclaw)</cp:lastModifiedBy>
  <cp:revision>3</cp:revision>
  <cp:lastPrinted>2013-07-12T08:22:00Z</cp:lastPrinted>
  <dcterms:created xsi:type="dcterms:W3CDTF">2020-03-28T12:32:00Z</dcterms:created>
  <dcterms:modified xsi:type="dcterms:W3CDTF">2020-03-28T14:25:00Z</dcterms:modified>
</cp:coreProperties>
</file>